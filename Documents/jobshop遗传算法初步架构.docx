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D3F1F" w14:textId="77777777" w:rsidR="00E11E40" w:rsidRPr="001F1CCD" w:rsidRDefault="00CD4F51" w:rsidP="001F1CCD">
      <w:pPr>
        <w:jc w:val="center"/>
        <w:rPr>
          <w:b/>
          <w:sz w:val="28"/>
          <w:szCs w:val="28"/>
          <w:rPrChange w:id="0" w:author="Yi Song" w:date="2018-05-18T22:55:00Z">
            <w:rPr/>
          </w:rPrChange>
        </w:rPr>
        <w:pPrChange w:id="1" w:author="Yi Song" w:date="2018-05-18T22:55:00Z">
          <w:pPr/>
        </w:pPrChange>
      </w:pPr>
      <w:r w:rsidRPr="001F1CCD">
        <w:rPr>
          <w:rFonts w:hint="eastAsia"/>
          <w:b/>
          <w:sz w:val="28"/>
          <w:szCs w:val="28"/>
          <w:rPrChange w:id="2" w:author="Yi Song" w:date="2018-05-18T22:55:00Z">
            <w:rPr>
              <w:rFonts w:hint="eastAsia"/>
            </w:rPr>
          </w:rPrChange>
        </w:rPr>
        <w:t>高级算法设计</w:t>
      </w:r>
    </w:p>
    <w:p w14:paraId="167B4FD2" w14:textId="77777777" w:rsidR="001F1CCD" w:rsidRDefault="00241B2D" w:rsidP="00A22A7E">
      <w:pPr>
        <w:rPr>
          <w:ins w:id="3" w:author="Yi Song" w:date="2018-05-18T22:55:00Z"/>
          <w:rFonts w:hint="eastAsia"/>
        </w:rPr>
        <w:pPrChange w:id="4" w:author="Yi Song" w:date="2018-05-18T22:44:00Z">
          <w:pPr>
            <w:pStyle w:val="a3"/>
            <w:numPr>
              <w:numId w:val="1"/>
            </w:numPr>
            <w:ind w:left="420" w:firstLineChars="0" w:hanging="420"/>
          </w:pPr>
        </w:pPrChange>
      </w:pPr>
      <w:ins w:id="5" w:author="Yi Song" w:date="2018-05-18T22:45:00Z">
        <w:r>
          <w:rPr>
            <w:rFonts w:hint="eastAsia"/>
          </w:rPr>
          <w:t>主思路：</w:t>
        </w:r>
      </w:ins>
      <w:ins w:id="6" w:author="Yi Song" w:date="2018-05-18T22:44:00Z">
        <w:r w:rsidR="00A22A7E">
          <w:rPr>
            <w:rFonts w:hint="eastAsia"/>
          </w:rPr>
          <w:t>基于</w:t>
        </w:r>
      </w:ins>
      <w:r w:rsidR="00CD4F51">
        <w:rPr>
          <w:rFonts w:hint="eastAsia"/>
        </w:rPr>
        <w:t>遗传算法</w:t>
      </w:r>
      <w:ins w:id="7" w:author="Yi Song" w:date="2018-05-18T22:44:00Z">
        <w:r w:rsidR="00A22A7E">
          <w:rPr>
            <w:rFonts w:hint="eastAsia"/>
          </w:rPr>
          <w:t>的动态调度</w:t>
        </w:r>
      </w:ins>
    </w:p>
    <w:p w14:paraId="13B1F0AD" w14:textId="77777777" w:rsidR="00CD4F51" w:rsidRDefault="00CD4F51" w:rsidP="00A22A7E">
      <w:pPr>
        <w:pPrChange w:id="8" w:author="Yi Song" w:date="2018-05-18T22:44:00Z">
          <w:pPr>
            <w:pStyle w:val="a3"/>
            <w:numPr>
              <w:numId w:val="1"/>
            </w:numPr>
            <w:ind w:left="420" w:firstLineChars="0" w:hanging="420"/>
          </w:pPr>
        </w:pPrChange>
      </w:pPr>
      <w:del w:id="9" w:author="Yi Song" w:date="2018-05-18T22:44:00Z">
        <w:r w:rsidDel="00A22A7E">
          <w:rPr>
            <w:rFonts w:hint="eastAsia"/>
          </w:rPr>
          <w:delText>架构</w:delText>
        </w:r>
      </w:del>
    </w:p>
    <w:p w14:paraId="2C6AD7F8" w14:textId="77777777" w:rsidR="00CD4F51" w:rsidRDefault="00CD4F51" w:rsidP="008F2C1C">
      <w:pPr>
        <w:pStyle w:val="a3"/>
        <w:numPr>
          <w:ilvl w:val="0"/>
          <w:numId w:val="3"/>
        </w:numPr>
        <w:ind w:firstLineChars="0"/>
      </w:pPr>
      <w:r>
        <w:rPr>
          <w:rFonts w:hint="eastAsia"/>
        </w:rPr>
        <w:t>简介：</w:t>
      </w:r>
    </w:p>
    <w:p w14:paraId="19EC04A3" w14:textId="77777777" w:rsidR="00DD5984" w:rsidRDefault="008F2C1C" w:rsidP="00F662FE">
      <w:pPr>
        <w:pStyle w:val="a3"/>
        <w:ind w:left="360" w:firstLineChars="0" w:firstLine="0"/>
        <w:rPr>
          <w:ins w:id="10" w:author="Yi Song" w:date="2018-05-18T22:45:00Z"/>
          <w:rFonts w:hint="eastAsia"/>
        </w:rPr>
      </w:pPr>
      <w:r>
        <w:rPr>
          <w:rFonts w:hint="eastAsia"/>
        </w:rPr>
        <w:t>遗传算法（GA）是一种高度并行、随机和自适应化的算法，他将问题的解决用染色体描述，</w:t>
      </w:r>
      <w:r w:rsidR="00F662FE">
        <w:rPr>
          <w:rFonts w:hint="eastAsia"/>
        </w:rPr>
        <w:t xml:space="preserve">再通过选择、交换和变异等操作对种群中的个体作用，是种群进化来进行全局优化搜索，特别适用于搜索较大的解空间。 </w:t>
      </w:r>
    </w:p>
    <w:p w14:paraId="0E7A95E5" w14:textId="77777777" w:rsidR="00241B2D" w:rsidRDefault="00241B2D" w:rsidP="00241B2D">
      <w:pPr>
        <w:pStyle w:val="a3"/>
        <w:ind w:left="360" w:firstLineChars="0" w:firstLine="0"/>
        <w:rPr>
          <w:ins w:id="11" w:author="Yi Song" w:date="2018-05-18T22:51:00Z"/>
          <w:rFonts w:hint="eastAsia"/>
        </w:rPr>
      </w:pPr>
      <w:ins w:id="12" w:author="Yi Song" w:date="2018-05-18T22:46:00Z">
        <w:r>
          <w:rPr>
            <w:rFonts w:hint="eastAsia"/>
          </w:rPr>
          <w:t>基于事件调度对加工过程进行</w:t>
        </w:r>
      </w:ins>
      <w:ins w:id="13" w:author="Yi Song" w:date="2018-05-18T22:47:00Z">
        <w:r>
          <w:rPr>
            <w:rFonts w:hint="eastAsia"/>
          </w:rPr>
          <w:t>再调度</w:t>
        </w:r>
      </w:ins>
      <w:ins w:id="14" w:author="Yi Song" w:date="2018-05-18T22:48:00Z">
        <w:r>
          <w:rPr>
            <w:rFonts w:hint="eastAsia"/>
          </w:rPr>
          <w:t>，以贴合工程中突发事件的实际性。</w:t>
        </w:r>
      </w:ins>
    </w:p>
    <w:p w14:paraId="0FD519E8" w14:textId="77777777" w:rsidR="00241B2D" w:rsidRDefault="00241B2D" w:rsidP="00241B2D">
      <w:pPr>
        <w:pStyle w:val="a3"/>
        <w:ind w:left="360" w:firstLineChars="0" w:firstLine="0"/>
        <w:rPr>
          <w:ins w:id="15" w:author="Yi Song" w:date="2018-05-18T22:49:00Z"/>
          <w:rFonts w:hint="eastAsia"/>
        </w:rPr>
      </w:pPr>
    </w:p>
    <w:p w14:paraId="7D4F9718" w14:textId="77777777" w:rsidR="00241B2D" w:rsidRDefault="00241B2D" w:rsidP="00241B2D">
      <w:pPr>
        <w:rPr>
          <w:ins w:id="16" w:author="Yi Song" w:date="2018-05-18T22:54:00Z"/>
          <w:rFonts w:hint="eastAsia"/>
        </w:rPr>
        <w:pPrChange w:id="17" w:author="Yi Song" w:date="2018-05-18T22:49:00Z">
          <w:pPr>
            <w:pStyle w:val="a3"/>
            <w:ind w:left="360" w:firstLineChars="0" w:firstLine="0"/>
          </w:pPr>
        </w:pPrChange>
      </w:pPr>
      <w:ins w:id="18" w:author="Yi Song" w:date="2018-05-18T22:49:00Z">
        <w:r>
          <w:rPr>
            <w:rFonts w:hint="eastAsia"/>
          </w:rPr>
          <w:t>2.</w:t>
        </w:r>
      </w:ins>
      <w:ins w:id="19" w:author="Yi Song" w:date="2018-05-18T22:54:00Z">
        <w:r>
          <w:rPr>
            <w:rFonts w:hint="eastAsia"/>
          </w:rPr>
          <w:t>流程</w:t>
        </w:r>
      </w:ins>
      <w:ins w:id="20" w:author="Yi Song" w:date="2018-05-18T22:49:00Z">
        <w:r>
          <w:rPr>
            <w:rFonts w:hint="eastAsia"/>
          </w:rPr>
          <w:t>框架</w:t>
        </w:r>
      </w:ins>
    </w:p>
    <w:p w14:paraId="71646E4C" w14:textId="77777777" w:rsidR="00241B2D" w:rsidRDefault="00241B2D" w:rsidP="00241B2D">
      <w:pPr>
        <w:rPr>
          <w:ins w:id="21" w:author="Yi Song" w:date="2018-05-18T22:49:00Z"/>
          <w:rFonts w:hint="eastAsia"/>
        </w:rPr>
        <w:pPrChange w:id="22" w:author="Yi Song" w:date="2018-05-18T22:49:00Z">
          <w:pPr>
            <w:pStyle w:val="a3"/>
            <w:ind w:left="360" w:firstLineChars="0" w:firstLine="0"/>
          </w:pPr>
        </w:pPrChange>
      </w:pPr>
      <w:ins w:id="23" w:author="Yi Song" w:date="2018-05-18T22:55:00Z">
        <w:r>
          <w:rPr>
            <w:rFonts w:hint="eastAsia"/>
          </w:rPr>
          <w:t>考虑</w:t>
        </w:r>
        <w:r w:rsidR="001F1CCD">
          <w:rPr>
            <w:rFonts w:hint="eastAsia"/>
          </w:rPr>
          <w:t>检修的</w:t>
        </w:r>
      </w:ins>
      <w:ins w:id="24" w:author="Yi Song" w:date="2018-05-18T22:54:00Z">
        <w:r>
          <w:rPr>
            <w:rFonts w:hint="eastAsia"/>
          </w:rPr>
          <w:t>整个</w:t>
        </w:r>
      </w:ins>
      <w:ins w:id="25" w:author="Yi Song" w:date="2018-05-18T22:55:00Z">
        <w:r>
          <w:rPr>
            <w:rFonts w:hint="eastAsia"/>
          </w:rPr>
          <w:t>加工过程：</w:t>
        </w:r>
      </w:ins>
    </w:p>
    <w:p w14:paraId="34E8601B" w14:textId="77777777" w:rsidR="00241B2D" w:rsidRDefault="00241B2D" w:rsidP="00241B2D">
      <w:pPr>
        <w:rPr>
          <w:ins w:id="26" w:author="Yi Song" w:date="2018-05-18T22:54:00Z"/>
          <w:rFonts w:hint="eastAsia"/>
        </w:rPr>
        <w:pPrChange w:id="27" w:author="Yi Song" w:date="2018-05-18T22:49:00Z">
          <w:pPr>
            <w:pStyle w:val="a3"/>
            <w:ind w:left="360" w:firstLineChars="0" w:firstLine="0"/>
          </w:pPr>
        </w:pPrChange>
      </w:pPr>
      <w:ins w:id="28" w:author="Yi Song" w:date="2018-05-18T22:49:00Z">
        <w:r>
          <w:rPr>
            <w:rFonts w:hint="eastAsia"/>
            <w:noProof/>
          </w:rPr>
          <w:drawing>
            <wp:inline distT="0" distB="0" distL="0" distR="0" wp14:anchorId="020F7429" wp14:editId="25E7F27B">
              <wp:extent cx="1360800" cy="1540800"/>
              <wp:effectExtent l="0" t="0" r="1143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rotWithShape="1">
                      <a:blip r:embed="rId7" cstate="print">
                        <a:extLst>
                          <a:ext uri="{28A0092B-C50C-407E-A947-70E740481C1C}">
                            <a14:useLocalDpi xmlns:a14="http://schemas.microsoft.com/office/drawing/2010/main" val="0"/>
                          </a:ext>
                        </a:extLst>
                      </a:blip>
                      <a:srcRect l="13652" t="24845" r="60528" b="32924"/>
                      <a:stretch/>
                    </pic:blipFill>
                    <pic:spPr bwMode="auto">
                      <a:xfrm>
                        <a:off x="0" y="0"/>
                        <a:ext cx="1361795" cy="1541926"/>
                      </a:xfrm>
                      <a:prstGeom prst="rect">
                        <a:avLst/>
                      </a:prstGeom>
                      <a:ln>
                        <a:noFill/>
                      </a:ln>
                      <a:extLst>
                        <a:ext uri="{53640926-AAD7-44D8-BBD7-CCE9431645EC}">
                          <a14:shadowObscured xmlns:a14="http://schemas.microsoft.com/office/drawing/2010/main"/>
                        </a:ext>
                      </a:extLst>
                    </pic:spPr>
                  </pic:pic>
                </a:graphicData>
              </a:graphic>
            </wp:inline>
          </w:drawing>
        </w:r>
      </w:ins>
    </w:p>
    <w:p w14:paraId="51BBC772" w14:textId="77777777" w:rsidR="00241B2D" w:rsidRDefault="00241B2D" w:rsidP="00241B2D">
      <w:pPr>
        <w:rPr>
          <w:ins w:id="29" w:author="Yi Song" w:date="2018-05-18T22:49:00Z"/>
          <w:rFonts w:hint="eastAsia"/>
        </w:rPr>
        <w:pPrChange w:id="30" w:author="Yi Song" w:date="2018-05-18T22:49:00Z">
          <w:pPr>
            <w:pStyle w:val="a3"/>
            <w:ind w:left="360" w:firstLineChars="0" w:firstLine="0"/>
          </w:pPr>
        </w:pPrChange>
      </w:pPr>
      <w:ins w:id="31" w:author="Yi Song" w:date="2018-05-18T22:54:00Z">
        <w:r>
          <w:rPr>
            <w:rFonts w:hint="eastAsia"/>
          </w:rPr>
          <w:t>其中，基础调度方案基于遗传算法框架：</w:t>
        </w:r>
      </w:ins>
    </w:p>
    <w:p w14:paraId="2BDF3FE0" w14:textId="77777777" w:rsidR="00241B2D" w:rsidRDefault="00241B2D" w:rsidP="00241B2D">
      <w:pPr>
        <w:widowControl/>
        <w:autoSpaceDE w:val="0"/>
        <w:autoSpaceDN w:val="0"/>
        <w:adjustRightInd w:val="0"/>
        <w:spacing w:line="280" w:lineRule="atLeast"/>
        <w:jc w:val="left"/>
        <w:rPr>
          <w:ins w:id="32" w:author="Yi Song" w:date="2018-05-18T22:53:00Z"/>
          <w:rFonts w:ascii="Times" w:hAnsi="Times" w:cs="Times"/>
          <w:color w:val="000000"/>
          <w:kern w:val="0"/>
          <w:sz w:val="24"/>
          <w:szCs w:val="24"/>
        </w:rPr>
      </w:pPr>
      <w:ins w:id="33" w:author="Yi Song" w:date="2018-05-18T22:53:00Z">
        <w:r>
          <w:rPr>
            <w:rFonts w:ascii="Times" w:hAnsi="Times" w:cs="Times"/>
            <w:noProof/>
            <w:color w:val="000000"/>
            <w:kern w:val="0"/>
            <w:sz w:val="24"/>
            <w:szCs w:val="24"/>
          </w:rPr>
          <w:drawing>
            <wp:inline distT="0" distB="0" distL="0" distR="0" wp14:anchorId="71D2D9FD" wp14:editId="4101C4BB">
              <wp:extent cx="1649506" cy="2734236"/>
              <wp:effectExtent l="0" t="0" r="190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png"/>
                      <pic:cNvPicPr/>
                    </pic:nvPicPr>
                    <pic:blipFill rotWithShape="1">
                      <a:blip r:embed="rId8" cstate="print">
                        <a:extLst>
                          <a:ext uri="{28A0092B-C50C-407E-A947-70E740481C1C}">
                            <a14:useLocalDpi xmlns:a14="http://schemas.microsoft.com/office/drawing/2010/main" val="0"/>
                          </a:ext>
                        </a:extLst>
                      </a:blip>
                      <a:srcRect l="11048" t="15223" r="57673" b="9882"/>
                      <a:stretch/>
                    </pic:blipFill>
                    <pic:spPr bwMode="auto">
                      <a:xfrm>
                        <a:off x="0" y="0"/>
                        <a:ext cx="1649745" cy="2734632"/>
                      </a:xfrm>
                      <a:prstGeom prst="rect">
                        <a:avLst/>
                      </a:prstGeom>
                      <a:ln>
                        <a:noFill/>
                      </a:ln>
                      <a:extLst>
                        <a:ext uri="{53640926-AAD7-44D8-BBD7-CCE9431645EC}">
                          <a14:shadowObscured xmlns:a14="http://schemas.microsoft.com/office/drawing/2010/main"/>
                        </a:ext>
                      </a:extLst>
                    </pic:spPr>
                  </pic:pic>
                </a:graphicData>
              </a:graphic>
            </wp:inline>
          </w:drawing>
        </w:r>
        <w:r>
          <w:rPr>
            <w:rFonts w:ascii="Times" w:hAnsi="Times" w:cs="Times"/>
            <w:color w:val="000000"/>
            <w:kern w:val="0"/>
            <w:sz w:val="24"/>
            <w:szCs w:val="24"/>
          </w:rPr>
          <w:t xml:space="preserve"> </w:t>
        </w:r>
      </w:ins>
    </w:p>
    <w:p w14:paraId="2EA23796" w14:textId="77777777" w:rsidR="00241B2D" w:rsidRDefault="00241B2D" w:rsidP="00241B2D">
      <w:pPr>
        <w:rPr>
          <w:rFonts w:hint="eastAsia"/>
        </w:rPr>
        <w:pPrChange w:id="34" w:author="Yi Song" w:date="2018-05-18T22:49:00Z">
          <w:pPr>
            <w:pStyle w:val="a3"/>
            <w:ind w:left="360" w:firstLineChars="0" w:firstLine="0"/>
          </w:pPr>
        </w:pPrChange>
      </w:pPr>
    </w:p>
    <w:p w14:paraId="203B4CB6" w14:textId="77777777" w:rsidR="00DD5984" w:rsidRDefault="00241B2D" w:rsidP="00DD5984">
      <w:ins w:id="35" w:author="Yi Song" w:date="2018-05-18T22:49:00Z">
        <w:r>
          <w:rPr>
            <w:rFonts w:hint="eastAsia"/>
          </w:rPr>
          <w:t>3</w:t>
        </w:r>
      </w:ins>
      <w:del w:id="36" w:author="Yi Song" w:date="2018-05-18T22:49:00Z">
        <w:r w:rsidR="00DD5984" w:rsidDel="00241B2D">
          <w:rPr>
            <w:rFonts w:hint="eastAsia"/>
          </w:rPr>
          <w:delText>2</w:delText>
        </w:r>
      </w:del>
      <w:r w:rsidR="00DD5984">
        <w:rPr>
          <w:rFonts w:hint="eastAsia"/>
        </w:rPr>
        <w:t>.主要概念介绍：</w:t>
      </w:r>
    </w:p>
    <w:p w14:paraId="1DFAA614" w14:textId="77777777" w:rsidR="00DD5984" w:rsidRDefault="00DD5984" w:rsidP="00DD5984">
      <w:r>
        <w:rPr>
          <w:rFonts w:hint="eastAsia"/>
        </w:rPr>
        <w:t>（1）染色体编码</w:t>
      </w:r>
    </w:p>
    <w:p w14:paraId="33C21D71" w14:textId="77777777" w:rsidR="00DD5984" w:rsidRDefault="00DD5984" w:rsidP="00DD5984">
      <w:pPr>
        <w:ind w:firstLineChars="200" w:firstLine="420"/>
      </w:pPr>
      <w:r>
        <w:rPr>
          <w:rFonts w:hint="eastAsia"/>
        </w:rPr>
        <w:t>染色体的编码是将车间调度问题转化为遗传算法可处理形态的关键步骤，所谓染色体即是将各加工订单的编号按先后顺序排列后形成的整数串。</w:t>
      </w:r>
    </w:p>
    <w:p w14:paraId="38F0392A" w14:textId="77777777" w:rsidR="00DD5984" w:rsidRDefault="00DD5984" w:rsidP="00DD5984">
      <w:r>
        <w:rPr>
          <w:rFonts w:hint="eastAsia"/>
        </w:rPr>
        <w:t>（2）种群的创建</w:t>
      </w:r>
    </w:p>
    <w:p w14:paraId="72CDD42D" w14:textId="77777777" w:rsidR="00DD5984" w:rsidRDefault="00DD5984" w:rsidP="00DD5984">
      <w:pPr>
        <w:ind w:firstLineChars="200" w:firstLine="420"/>
      </w:pPr>
      <w:r>
        <w:rPr>
          <w:rFonts w:hint="eastAsia"/>
        </w:rPr>
        <w:t>在编码之后随机生成的所有工件号的排列的集合称之为种群。</w:t>
      </w:r>
    </w:p>
    <w:p w14:paraId="5D51ACF8" w14:textId="77777777" w:rsidR="00DD5984" w:rsidRDefault="00DD5984" w:rsidP="00DD5984">
      <w:pPr>
        <w:ind w:firstLineChars="200" w:firstLine="420"/>
      </w:pPr>
    </w:p>
    <w:p w14:paraId="21659238" w14:textId="77777777" w:rsidR="00DD5984" w:rsidRDefault="008F2C1C" w:rsidP="00DD5984">
      <w:pPr>
        <w:ind w:firstLineChars="200" w:firstLine="420"/>
      </w:pPr>
      <w:r>
        <w:rPr>
          <w:rFonts w:hint="eastAsia"/>
        </w:rPr>
        <w:t>例如，</w:t>
      </w:r>
      <w:r w:rsidR="00DD5984">
        <w:rPr>
          <w:rFonts w:hint="eastAsia"/>
        </w:rPr>
        <w:t>假设当前有两个</w:t>
      </w:r>
      <w:r>
        <w:rPr>
          <w:rFonts w:hint="eastAsia"/>
        </w:rPr>
        <w:t>工件需要加工，分别用1和2表示，每个工件有两个加工步骤（工件编号出现次数代表该工件的加工步骤数），则下图就表示了该情形下所有染色体排列所形成的种群。</w:t>
      </w:r>
    </w:p>
    <w:p w14:paraId="50A725F1" w14:textId="77777777" w:rsidR="00DD5984" w:rsidRDefault="00DD5984" w:rsidP="00DD5984">
      <w:pPr>
        <w:ind w:firstLineChars="200" w:firstLine="480"/>
      </w:pPr>
      <w:r>
        <w:rPr>
          <w:rFonts w:ascii="微软雅黑" w:eastAsia="微软雅黑" w:hAnsi="微软雅黑" w:cs="Helvetica"/>
          <w:noProof/>
          <w:color w:val="666666"/>
          <w:sz w:val="24"/>
          <w:szCs w:val="24"/>
        </w:rPr>
        <w:drawing>
          <wp:inline distT="0" distB="0" distL="0" distR="0" wp14:anchorId="7BE523A7" wp14:editId="2095C930">
            <wp:extent cx="3550920" cy="1458595"/>
            <wp:effectExtent l="0" t="0" r="0" b="8255"/>
            <wp:docPr id="1" name="图片 1" descr="https://images2015.cnblogs.com/blog/992036/201607/992036-20160714203357639-1208406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92036/201607/992036-20160714203357639-120840613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920" cy="1458595"/>
                    </a:xfrm>
                    <a:prstGeom prst="rect">
                      <a:avLst/>
                    </a:prstGeom>
                    <a:noFill/>
                    <a:ln>
                      <a:noFill/>
                    </a:ln>
                  </pic:spPr>
                </pic:pic>
              </a:graphicData>
            </a:graphic>
          </wp:inline>
        </w:drawing>
      </w:r>
    </w:p>
    <w:p w14:paraId="37675FD9" w14:textId="77777777" w:rsidR="008F2C1C" w:rsidRDefault="008F2C1C" w:rsidP="008F2C1C">
      <w:r>
        <w:rPr>
          <w:rFonts w:hint="eastAsia"/>
        </w:rPr>
        <w:t>（3）</w:t>
      </w:r>
      <w:r w:rsidR="00F662FE">
        <w:rPr>
          <w:rFonts w:hint="eastAsia"/>
        </w:rPr>
        <w:t>析取图</w:t>
      </w:r>
    </w:p>
    <w:p w14:paraId="13D4E4BF" w14:textId="77777777" w:rsidR="00F662FE" w:rsidRDefault="00F662FE" w:rsidP="00F662FE">
      <w:pPr>
        <w:ind w:firstLineChars="200" w:firstLine="420"/>
      </w:pPr>
      <w:r>
        <w:rPr>
          <w:rFonts w:hint="eastAsia"/>
        </w:rPr>
        <w:t>析取图是描述jobshop的常用工具</w:t>
      </w:r>
      <w:r w:rsidR="00BD0652">
        <w:rPr>
          <w:rFonts w:hint="eastAsia"/>
        </w:rPr>
        <w:t>。对于n个工件、m台机器的问题</w:t>
      </w:r>
      <w:r w:rsidR="002A08BC">
        <w:rPr>
          <w:rFonts w:hint="eastAsia"/>
        </w:rPr>
        <w:t>，对应的析取图G</w:t>
      </w:r>
      <w:r w:rsidR="002A08BC">
        <w:t>=(V,A,E)</w:t>
      </w:r>
      <w:r w:rsidR="002A08BC">
        <w:rPr>
          <w:rFonts w:hint="eastAsia"/>
        </w:rPr>
        <w:t>。如图，其中V代表所有操作构成的顶点集，包括0和N+1两个虚拟操作（分别表示开始和结束）；A为n*(</w:t>
      </w:r>
      <w:r w:rsidR="002A08BC">
        <w:t>m+1</w:t>
      </w:r>
      <w:r w:rsidR="002A08BC">
        <w:rPr>
          <w:rFonts w:hint="eastAsia"/>
        </w:rPr>
        <w:t>)条子边（实线）构成的边集，子边表示某工件按约束条件再所有机器上从开始到结束的加工路径；E为n*m条子弧（虚线）构成的弧集，子弧表示在同一机器上加工的各操作的连接。</w:t>
      </w:r>
    </w:p>
    <w:p w14:paraId="69582FDA" w14:textId="77777777" w:rsidR="002A08BC" w:rsidRDefault="004C0934" w:rsidP="00F662FE">
      <w:pPr>
        <w:ind w:firstLineChars="200" w:firstLine="420"/>
      </w:pPr>
      <w:r>
        <w:rPr>
          <w:noProof/>
        </w:rPr>
        <w:drawing>
          <wp:inline distT="0" distB="0" distL="0" distR="0" wp14:anchorId="2D53F24F" wp14:editId="08837933">
            <wp:extent cx="5274310" cy="2063368"/>
            <wp:effectExtent l="0" t="0" r="2540" b="0"/>
            <wp:docPr id="3" name="图片 3" descr="C:\Users\85728\AppData\Local\Microsoft\Windows\INetCache\Content.Word\屏幕截图(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5728\AppData\Local\Microsoft\Windows\INetCache\Content.Word\屏幕截图(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63368"/>
                    </a:xfrm>
                    <a:prstGeom prst="rect">
                      <a:avLst/>
                    </a:prstGeom>
                    <a:noFill/>
                    <a:ln>
                      <a:noFill/>
                    </a:ln>
                  </pic:spPr>
                </pic:pic>
              </a:graphicData>
            </a:graphic>
          </wp:inline>
        </w:drawing>
      </w:r>
    </w:p>
    <w:p w14:paraId="7730AE6F" w14:textId="77777777" w:rsidR="005A7A9E" w:rsidRDefault="005A7A9E" w:rsidP="00F662FE">
      <w:pPr>
        <w:ind w:firstLineChars="200" w:firstLine="420"/>
      </w:pPr>
      <w:r>
        <w:rPr>
          <w:rFonts w:hint="eastAsia"/>
        </w:rPr>
        <w:t>若以最大完成时间为指标，则对jobshop的求解就归结为找到各子弧围成的环（环代表机器）上作为优先决策的各操作的一组顺序，其最大完成时间即为关键路径长度。</w:t>
      </w:r>
    </w:p>
    <w:p w14:paraId="21A0DC46" w14:textId="77777777" w:rsidR="00665921" w:rsidRDefault="00665921" w:rsidP="00F662FE">
      <w:pPr>
        <w:ind w:firstLineChars="200" w:firstLine="420"/>
      </w:pPr>
    </w:p>
    <w:p w14:paraId="332F3E53" w14:textId="77777777" w:rsidR="00665921" w:rsidRDefault="00665921" w:rsidP="00665921">
      <w:r>
        <w:rPr>
          <w:rFonts w:hint="eastAsia"/>
        </w:rPr>
        <w:t>（4）染色体的交叉</w:t>
      </w:r>
    </w:p>
    <w:p w14:paraId="3676C846" w14:textId="77777777" w:rsidR="008076CA" w:rsidRDefault="008076CA" w:rsidP="00AA106C">
      <w:pPr>
        <w:ind w:firstLineChars="200" w:firstLine="420"/>
      </w:pPr>
      <w:r>
        <w:rPr>
          <w:rFonts w:hint="eastAsia"/>
        </w:rPr>
        <w:t>交叉是遗传算法中的一个重要操作，他的目的是从两条染色体中各自取出一部分来组合成一条新的染色体，交叉操作是遗传算法中决定全局搜索能力的主要因素</w:t>
      </w:r>
      <w:r w:rsidR="00E65010">
        <w:rPr>
          <w:rFonts w:hint="eastAsia"/>
        </w:rPr>
        <w:t>。交叉操作的思想是保留并充分利用已知的优良模式，使得交叉操作向进化的方向前进。</w:t>
      </w:r>
    </w:p>
    <w:p w14:paraId="05EE0245" w14:textId="77777777" w:rsidR="00E65010" w:rsidRDefault="00E65010" w:rsidP="00665921">
      <w:r>
        <w:rPr>
          <w:rFonts w:hint="eastAsia"/>
        </w:rPr>
        <w:t>（5）染色体的变异</w:t>
      </w:r>
    </w:p>
    <w:p w14:paraId="16D9C691" w14:textId="77777777" w:rsidR="00E65010" w:rsidRDefault="00E65010" w:rsidP="00AA106C">
      <w:pPr>
        <w:ind w:firstLineChars="200" w:firstLine="420"/>
      </w:pPr>
      <w:r>
        <w:rPr>
          <w:rFonts w:hint="eastAsia"/>
        </w:rPr>
        <w:t>变异操作通常发生在交叉操作之后，他的操作对象是交叉得到的新染色体。</w:t>
      </w:r>
    </w:p>
    <w:p w14:paraId="3BA376AD" w14:textId="77777777" w:rsidR="00E65010" w:rsidRDefault="00E65010" w:rsidP="00E65010">
      <w:r>
        <w:rPr>
          <w:rFonts w:hint="eastAsia"/>
        </w:rPr>
        <w:t>例如：变异前的染色体：ABCABCABC</w:t>
      </w:r>
    </w:p>
    <w:p w14:paraId="090CA810" w14:textId="77777777" w:rsidR="00E65010" w:rsidRDefault="00E65010" w:rsidP="00E65010">
      <w:r>
        <w:rPr>
          <w:rFonts w:hint="eastAsia"/>
        </w:rPr>
        <w:t>随机选取两个位置：A</w:t>
      </w:r>
      <w:r w:rsidRPr="00E65010">
        <w:rPr>
          <w:rFonts w:hint="eastAsia"/>
          <w:color w:val="FF0000"/>
        </w:rPr>
        <w:t>B</w:t>
      </w:r>
      <w:r>
        <w:rPr>
          <w:rFonts w:hint="eastAsia"/>
        </w:rPr>
        <w:t>CABC</w:t>
      </w:r>
      <w:r w:rsidRPr="00E65010">
        <w:rPr>
          <w:rFonts w:hint="eastAsia"/>
          <w:color w:val="FF0000"/>
        </w:rPr>
        <w:t>A</w:t>
      </w:r>
      <w:r>
        <w:rPr>
          <w:rFonts w:hint="eastAsia"/>
        </w:rPr>
        <w:t>BC</w:t>
      </w:r>
    </w:p>
    <w:p w14:paraId="45981FCA" w14:textId="77777777" w:rsidR="00E65010" w:rsidRDefault="00E65010" w:rsidP="00E65010">
      <w:r>
        <w:rPr>
          <w:rFonts w:hint="eastAsia"/>
        </w:rPr>
        <w:t>变异后的染色体：AACABCBBC</w:t>
      </w:r>
    </w:p>
    <w:p w14:paraId="78086823" w14:textId="77777777" w:rsidR="00697155" w:rsidRDefault="00697155" w:rsidP="00E65010">
      <w:r>
        <w:rPr>
          <w:rFonts w:hint="eastAsia"/>
        </w:rPr>
        <w:t>（6）染色体解码</w:t>
      </w:r>
    </w:p>
    <w:p w14:paraId="75900C29" w14:textId="77777777" w:rsidR="00E65010" w:rsidRPr="00E65010" w:rsidRDefault="003773C6" w:rsidP="003E5708">
      <w:pPr>
        <w:ind w:firstLineChars="200" w:firstLine="420"/>
      </w:pPr>
      <w:r>
        <w:rPr>
          <w:rFonts w:hint="eastAsia"/>
        </w:rPr>
        <w:t>解码操作</w:t>
      </w:r>
      <w:r w:rsidR="003E5708">
        <w:rPr>
          <w:rFonts w:hint="eastAsia"/>
        </w:rPr>
        <w:t>是利用染色体中的信息形成与其唯一对应的有向无环图，而此情况下的最优解则是从起点到终点中所有路径中总完成时间最长的路径对应的完成时间。</w:t>
      </w:r>
    </w:p>
    <w:p w14:paraId="322F6E11" w14:textId="77777777" w:rsidR="003E5708" w:rsidRDefault="003E5708" w:rsidP="00665921"/>
    <w:p w14:paraId="609E4EAD" w14:textId="77777777" w:rsidR="00E65010" w:rsidRDefault="00241B2D" w:rsidP="00665921">
      <w:ins w:id="37" w:author="Yi Song" w:date="2018-05-18T22:49:00Z">
        <w:r>
          <w:rPr>
            <w:rFonts w:hint="eastAsia"/>
          </w:rPr>
          <w:t>4</w:t>
        </w:r>
      </w:ins>
      <w:del w:id="38" w:author="Yi Song" w:date="2018-05-18T22:49:00Z">
        <w:r w:rsidR="006D6D61" w:rsidDel="00241B2D">
          <w:rPr>
            <w:rFonts w:hint="eastAsia"/>
          </w:rPr>
          <w:delText>3</w:delText>
        </w:r>
      </w:del>
      <w:r w:rsidR="006D6D61">
        <w:rPr>
          <w:rFonts w:hint="eastAsia"/>
        </w:rPr>
        <w:t>.</w:t>
      </w:r>
      <w:r w:rsidR="00697155">
        <w:rPr>
          <w:rFonts w:hint="eastAsia"/>
        </w:rPr>
        <w:t>主要函数设计：</w:t>
      </w:r>
    </w:p>
    <w:tbl>
      <w:tblPr>
        <w:tblStyle w:val="a9"/>
        <w:tblW w:w="0" w:type="auto"/>
        <w:tblLook w:val="04A0" w:firstRow="1" w:lastRow="0" w:firstColumn="1" w:lastColumn="0" w:noHBand="0" w:noVBand="1"/>
      </w:tblPr>
      <w:tblGrid>
        <w:gridCol w:w="2765"/>
        <w:gridCol w:w="2765"/>
        <w:gridCol w:w="2766"/>
      </w:tblGrid>
      <w:tr w:rsidR="0012490B" w14:paraId="7F4D4A47" w14:textId="77777777" w:rsidTr="0012490B">
        <w:tc>
          <w:tcPr>
            <w:tcW w:w="2765" w:type="dxa"/>
          </w:tcPr>
          <w:p w14:paraId="343D2E25" w14:textId="77777777" w:rsidR="0012490B" w:rsidRDefault="003C0DF3" w:rsidP="00665921">
            <w:r>
              <w:rPr>
                <w:rFonts w:hint="eastAsia"/>
              </w:rPr>
              <w:t>函数名</w:t>
            </w:r>
          </w:p>
        </w:tc>
        <w:tc>
          <w:tcPr>
            <w:tcW w:w="2765" w:type="dxa"/>
          </w:tcPr>
          <w:p w14:paraId="2A201F7A" w14:textId="77777777" w:rsidR="0012490B" w:rsidRDefault="003C0DF3" w:rsidP="00665921">
            <w:r>
              <w:rPr>
                <w:rFonts w:hint="eastAsia"/>
              </w:rPr>
              <w:t>函数功能</w:t>
            </w:r>
          </w:p>
        </w:tc>
        <w:tc>
          <w:tcPr>
            <w:tcW w:w="2766" w:type="dxa"/>
          </w:tcPr>
          <w:p w14:paraId="2D646396" w14:textId="77777777" w:rsidR="0012490B" w:rsidRDefault="003C0DF3" w:rsidP="00665921">
            <w:r>
              <w:rPr>
                <w:rFonts w:hint="eastAsia"/>
              </w:rPr>
              <w:t>变量传入与返回值</w:t>
            </w:r>
          </w:p>
        </w:tc>
      </w:tr>
      <w:tr w:rsidR="0012490B" w14:paraId="4E6B7601" w14:textId="77777777" w:rsidTr="0012490B">
        <w:tc>
          <w:tcPr>
            <w:tcW w:w="2765" w:type="dxa"/>
          </w:tcPr>
          <w:p w14:paraId="53278F5C" w14:textId="77777777" w:rsidR="0012490B" w:rsidRDefault="009E2CF7" w:rsidP="00665921">
            <w:r>
              <w:rPr>
                <w:rFonts w:hint="eastAsia"/>
              </w:rPr>
              <w:t>i</w:t>
            </w:r>
            <w:r w:rsidR="000D0BEC">
              <w:rPr>
                <w:rFonts w:hint="eastAsia"/>
              </w:rPr>
              <w:t>nt</w:t>
            </w:r>
            <w:r>
              <w:rPr>
                <w:rFonts w:hint="eastAsia"/>
              </w:rPr>
              <w:t>*</w:t>
            </w:r>
            <w:r w:rsidR="000D0BEC">
              <w:rPr>
                <w:rFonts w:hint="eastAsia"/>
              </w:rPr>
              <w:t>*</w:t>
            </w:r>
            <w:r w:rsidR="000D0BEC">
              <w:t xml:space="preserve"> </w:t>
            </w:r>
            <w:r w:rsidR="003C0DF3">
              <w:rPr>
                <w:rFonts w:hint="eastAsia"/>
              </w:rPr>
              <w:t>Init</w:t>
            </w:r>
            <w:r w:rsidR="003C0DF3">
              <w:t>Population(</w:t>
            </w:r>
            <w:r w:rsidR="000D0BEC">
              <w:rPr>
                <w:rFonts w:hint="eastAsia"/>
              </w:rPr>
              <w:t>*</w:t>
            </w:r>
            <w:r w:rsidR="000D0BEC">
              <w:t>JOBPTR</w:t>
            </w:r>
            <w:r w:rsidR="003C0DF3">
              <w:t>)</w:t>
            </w:r>
          </w:p>
        </w:tc>
        <w:tc>
          <w:tcPr>
            <w:tcW w:w="2765" w:type="dxa"/>
          </w:tcPr>
          <w:p w14:paraId="2FB3A925" w14:textId="77777777" w:rsidR="0012490B" w:rsidRDefault="003C0DF3" w:rsidP="00665921">
            <w:r>
              <w:rPr>
                <w:rFonts w:hint="eastAsia"/>
              </w:rPr>
              <w:t>生成初始种群</w:t>
            </w:r>
            <w:r w:rsidR="009E2CF7">
              <w:rPr>
                <w:rFonts w:hint="eastAsia"/>
              </w:rPr>
              <w:t>的编码</w:t>
            </w:r>
          </w:p>
        </w:tc>
        <w:tc>
          <w:tcPr>
            <w:tcW w:w="2766" w:type="dxa"/>
          </w:tcPr>
          <w:p w14:paraId="1A6CB96D" w14:textId="77777777" w:rsidR="0012490B" w:rsidRDefault="003C0DF3" w:rsidP="00665921">
            <w:r>
              <w:rPr>
                <w:rFonts w:hint="eastAsia"/>
              </w:rPr>
              <w:t>*JOBPTR（传入</w:t>
            </w:r>
            <w:r w:rsidR="000D0BEC">
              <w:rPr>
                <w:rFonts w:hint="eastAsia"/>
              </w:rPr>
              <w:t>存有</w:t>
            </w:r>
            <w:r>
              <w:rPr>
                <w:rFonts w:hint="eastAsia"/>
              </w:rPr>
              <w:t>所有工件信息</w:t>
            </w:r>
            <w:r w:rsidR="000D0BEC">
              <w:rPr>
                <w:rFonts w:hint="eastAsia"/>
              </w:rPr>
              <w:t>的数组</w:t>
            </w:r>
            <w:r>
              <w:rPr>
                <w:rFonts w:hint="eastAsia"/>
              </w:rPr>
              <w:t>）</w:t>
            </w:r>
            <w:r w:rsidR="00B54888">
              <w:rPr>
                <w:rFonts w:hint="eastAsia"/>
              </w:rPr>
              <w:t>；</w:t>
            </w:r>
          </w:p>
          <w:p w14:paraId="58123AED" w14:textId="77777777" w:rsidR="000D0BEC" w:rsidRPr="000D0BEC" w:rsidRDefault="000D0BEC" w:rsidP="00665921">
            <w:r>
              <w:rPr>
                <w:rFonts w:hint="eastAsia"/>
              </w:rPr>
              <w:t>返回</w:t>
            </w:r>
            <w:r w:rsidR="009E2CF7">
              <w:rPr>
                <w:rFonts w:hint="eastAsia"/>
              </w:rPr>
              <w:t>随机生成的染色体组</w:t>
            </w:r>
          </w:p>
        </w:tc>
      </w:tr>
      <w:tr w:rsidR="0012490B" w14:paraId="6EF86685" w14:textId="77777777" w:rsidTr="0012490B">
        <w:tc>
          <w:tcPr>
            <w:tcW w:w="2765" w:type="dxa"/>
          </w:tcPr>
          <w:p w14:paraId="0B9AF163" w14:textId="77777777" w:rsidR="0012490B" w:rsidRDefault="00D2191B" w:rsidP="00665921">
            <w:r>
              <w:t>void Crossover(**int,int,int)</w:t>
            </w:r>
          </w:p>
        </w:tc>
        <w:tc>
          <w:tcPr>
            <w:tcW w:w="2765" w:type="dxa"/>
          </w:tcPr>
          <w:p w14:paraId="522B2174" w14:textId="77777777" w:rsidR="0012490B" w:rsidRDefault="0061313E" w:rsidP="00665921">
            <w:r>
              <w:rPr>
                <w:rFonts w:hint="eastAsia"/>
              </w:rPr>
              <w:t>选取两条染色体进行交叉</w:t>
            </w:r>
          </w:p>
        </w:tc>
        <w:tc>
          <w:tcPr>
            <w:tcW w:w="2766" w:type="dxa"/>
          </w:tcPr>
          <w:p w14:paraId="5BAF4BB6" w14:textId="77777777" w:rsidR="0012490B" w:rsidRDefault="00D2191B" w:rsidP="00665921">
            <w:r>
              <w:rPr>
                <w:rFonts w:hint="eastAsia"/>
              </w:rPr>
              <w:t>传入染色体数组，以及需要进行交叉操作的两条染色体编号</w:t>
            </w:r>
          </w:p>
        </w:tc>
      </w:tr>
      <w:tr w:rsidR="0012490B" w14:paraId="0429CA08" w14:textId="77777777" w:rsidTr="0012490B">
        <w:tc>
          <w:tcPr>
            <w:tcW w:w="2765" w:type="dxa"/>
          </w:tcPr>
          <w:p w14:paraId="4A82019D" w14:textId="77777777" w:rsidR="0012490B" w:rsidRDefault="00D2191B" w:rsidP="00665921">
            <w:r>
              <w:t>void Mutation(**int,int)</w:t>
            </w:r>
          </w:p>
        </w:tc>
        <w:tc>
          <w:tcPr>
            <w:tcW w:w="2765" w:type="dxa"/>
          </w:tcPr>
          <w:p w14:paraId="7884C344" w14:textId="77777777" w:rsidR="0012490B" w:rsidRDefault="00D2191B" w:rsidP="00665921">
            <w:r>
              <w:rPr>
                <w:rFonts w:hint="eastAsia"/>
              </w:rPr>
              <w:t>挑选一条染色体进行变异</w:t>
            </w:r>
          </w:p>
        </w:tc>
        <w:tc>
          <w:tcPr>
            <w:tcW w:w="2766" w:type="dxa"/>
          </w:tcPr>
          <w:p w14:paraId="184402BD" w14:textId="77777777" w:rsidR="0012490B" w:rsidRDefault="00D2191B" w:rsidP="00665921">
            <w:r>
              <w:rPr>
                <w:rFonts w:hint="eastAsia"/>
              </w:rPr>
              <w:t>传入染色体数组，以及需要进行变异操作的一条染色体编号</w:t>
            </w:r>
          </w:p>
        </w:tc>
      </w:tr>
      <w:tr w:rsidR="0012490B" w14:paraId="1B874CFB" w14:textId="77777777" w:rsidTr="0012490B">
        <w:tc>
          <w:tcPr>
            <w:tcW w:w="2765" w:type="dxa"/>
          </w:tcPr>
          <w:p w14:paraId="52383F51" w14:textId="77777777" w:rsidR="0012490B" w:rsidRPr="00D2191B" w:rsidRDefault="001F56A1" w:rsidP="0066235E">
            <w:r>
              <w:rPr>
                <w:rFonts w:hint="eastAsia"/>
              </w:rPr>
              <w:t>（返回值格式待定）</w:t>
            </w:r>
            <w:r w:rsidR="0066235E">
              <w:rPr>
                <w:rFonts w:hint="eastAsia"/>
              </w:rPr>
              <w:t>C</w:t>
            </w:r>
            <w:r w:rsidR="0066235E">
              <w:t>omputeDAG(**int,int)</w:t>
            </w:r>
          </w:p>
        </w:tc>
        <w:tc>
          <w:tcPr>
            <w:tcW w:w="2765" w:type="dxa"/>
          </w:tcPr>
          <w:p w14:paraId="52E1D8EC" w14:textId="77777777" w:rsidR="0012490B" w:rsidRDefault="00D2191B" w:rsidP="00665921">
            <w:r>
              <w:rPr>
                <w:rFonts w:hint="eastAsia"/>
              </w:rPr>
              <w:t>进行染色体的解码，构造析取图</w:t>
            </w:r>
          </w:p>
        </w:tc>
        <w:tc>
          <w:tcPr>
            <w:tcW w:w="2766" w:type="dxa"/>
          </w:tcPr>
          <w:p w14:paraId="3D4BAF0D" w14:textId="77777777" w:rsidR="0012490B" w:rsidRPr="0066235E" w:rsidRDefault="00B54888" w:rsidP="00665921">
            <w:r>
              <w:rPr>
                <w:rFonts w:hint="eastAsia"/>
              </w:rPr>
              <w:t>传入染色体数组；返回</w:t>
            </w:r>
            <w:r w:rsidR="0069064D">
              <w:rPr>
                <w:rFonts w:hint="eastAsia"/>
              </w:rPr>
              <w:t>记录节点信息和节点</w:t>
            </w:r>
            <w:r w:rsidR="001F56A1">
              <w:rPr>
                <w:rFonts w:hint="eastAsia"/>
              </w:rPr>
              <w:t>的指向及相对位置</w:t>
            </w:r>
            <w:r>
              <w:rPr>
                <w:rFonts w:hint="eastAsia"/>
              </w:rPr>
              <w:t>的信息</w:t>
            </w:r>
          </w:p>
        </w:tc>
      </w:tr>
      <w:tr w:rsidR="0066235E" w14:paraId="5F7B9FBF" w14:textId="77777777" w:rsidTr="0012490B">
        <w:tc>
          <w:tcPr>
            <w:tcW w:w="2765" w:type="dxa"/>
          </w:tcPr>
          <w:p w14:paraId="30A1090F" w14:textId="77777777" w:rsidR="0066235E" w:rsidRPr="00D2191B" w:rsidRDefault="0066235E" w:rsidP="00665921">
            <w:r>
              <w:t>int ComputeTime(</w:t>
            </w:r>
            <w:r w:rsidR="0023662A">
              <w:t>**int,int</w:t>
            </w:r>
            <w:r>
              <w:t>)</w:t>
            </w:r>
          </w:p>
        </w:tc>
        <w:tc>
          <w:tcPr>
            <w:tcW w:w="2765" w:type="dxa"/>
          </w:tcPr>
          <w:p w14:paraId="2CE5500E" w14:textId="77777777" w:rsidR="0066235E" w:rsidRDefault="0066235E" w:rsidP="00665921">
            <w:r>
              <w:rPr>
                <w:rFonts w:hint="eastAsia"/>
              </w:rPr>
              <w:t>根据析取图计算该染色体编码下的对应时间</w:t>
            </w:r>
          </w:p>
        </w:tc>
        <w:tc>
          <w:tcPr>
            <w:tcW w:w="2766" w:type="dxa"/>
          </w:tcPr>
          <w:p w14:paraId="743CE720" w14:textId="77777777" w:rsidR="0066235E" w:rsidRDefault="0023662A" w:rsidP="00665921">
            <w:r>
              <w:rPr>
                <w:rFonts w:hint="eastAsia"/>
              </w:rPr>
              <w:t>传入染色体数组和特定的染色体编码，调用Compute</w:t>
            </w:r>
            <w:r>
              <w:t>DAG</w:t>
            </w:r>
            <w:r>
              <w:rPr>
                <w:rFonts w:hint="eastAsia"/>
              </w:rPr>
              <w:t>函数计算时间</w:t>
            </w:r>
            <w:r w:rsidR="00B54888">
              <w:rPr>
                <w:rFonts w:hint="eastAsia"/>
              </w:rPr>
              <w:t>；返回所需时间</w:t>
            </w:r>
          </w:p>
        </w:tc>
      </w:tr>
    </w:tbl>
    <w:p w14:paraId="24AC5C99" w14:textId="77777777" w:rsidR="00697155" w:rsidRDefault="00697155" w:rsidP="00665921"/>
    <w:p w14:paraId="036916E1" w14:textId="77777777" w:rsidR="00EA517C" w:rsidRDefault="001F1CCD" w:rsidP="00EA517C">
      <w:pPr>
        <w:rPr>
          <w:ins w:id="39" w:author="Yi Song" w:date="2018-05-18T22:59:00Z"/>
          <w:rFonts w:hint="eastAsia"/>
        </w:rPr>
      </w:pPr>
      <w:ins w:id="40" w:author="Yi Song" w:date="2018-05-18T22:58:00Z">
        <w:r>
          <w:rPr>
            <w:rFonts w:hint="eastAsia"/>
          </w:rPr>
          <w:t>5.</w:t>
        </w:r>
      </w:ins>
      <w:ins w:id="41" w:author="Yi Song" w:date="2018-05-18T23:00:00Z">
        <w:r>
          <w:rPr>
            <w:rFonts w:hint="eastAsia"/>
          </w:rPr>
          <w:t>部分</w:t>
        </w:r>
      </w:ins>
      <w:ins w:id="42" w:author="Yi Song" w:date="2018-05-18T22:58:00Z">
        <w:r>
          <w:rPr>
            <w:rFonts w:hint="eastAsia"/>
          </w:rPr>
          <w:t>框架伪代码</w:t>
        </w:r>
      </w:ins>
    </w:p>
    <w:p w14:paraId="719F592D" w14:textId="77777777" w:rsidR="001F1CCD" w:rsidRDefault="001F1CCD" w:rsidP="00EA517C">
      <w:pPr>
        <w:rPr>
          <w:ins w:id="43" w:author="Yi Song" w:date="2018-05-18T22:59:00Z"/>
          <w:rFonts w:hint="eastAsia"/>
        </w:rPr>
      </w:pPr>
    </w:p>
    <w:p w14:paraId="092D1055" w14:textId="77777777" w:rsidR="001F1CCD" w:rsidRDefault="001F1CCD" w:rsidP="00EA517C">
      <w:pPr>
        <w:rPr>
          <w:ins w:id="44" w:author="Yi Song" w:date="2018-05-18T22:58:00Z"/>
          <w:rFonts w:hint="eastAsia"/>
        </w:rPr>
      </w:pPr>
      <w:ins w:id="45" w:author="Yi Song" w:date="2018-05-18T22:59:00Z">
        <w:r>
          <w:t>…</w:t>
        </w:r>
        <w:r>
          <w:rPr>
            <w:rFonts w:hint="eastAsia"/>
          </w:rPr>
          <w:t>时间累积</w:t>
        </w:r>
      </w:ins>
    </w:p>
    <w:p w14:paraId="20D83F75" w14:textId="77777777" w:rsidR="001F1CCD" w:rsidRDefault="001F1CCD" w:rsidP="00EA517C">
      <w:pPr>
        <w:rPr>
          <w:ins w:id="46" w:author="Yi Song" w:date="2018-05-18T22:59:00Z"/>
        </w:rPr>
      </w:pPr>
      <w:ins w:id="47" w:author="Yi Song" w:date="2018-05-18T22:58:00Z">
        <w:r>
          <w:rPr>
            <w:rFonts w:hint="eastAsia"/>
          </w:rPr>
          <w:t>if 时间</w:t>
        </w:r>
      </w:ins>
      <w:ins w:id="48" w:author="Yi Song" w:date="2018-05-18T23:04:00Z">
        <w:r>
          <w:rPr>
            <w:rFonts w:hint="eastAsia"/>
          </w:rPr>
          <w:t>达到</w:t>
        </w:r>
      </w:ins>
      <w:ins w:id="49" w:author="Yi Song" w:date="2018-05-18T22:58:00Z">
        <w:r>
          <w:rPr>
            <w:rFonts w:hint="eastAsia"/>
          </w:rPr>
          <w:t>检修时间</w:t>
        </w:r>
        <w:r>
          <w:t>{</w:t>
        </w:r>
      </w:ins>
    </w:p>
    <w:p w14:paraId="23073649" w14:textId="77777777" w:rsidR="001F1CCD" w:rsidRDefault="001F1CCD" w:rsidP="001F1CCD">
      <w:pPr>
        <w:ind w:firstLine="420"/>
        <w:rPr>
          <w:ins w:id="50" w:author="Yi Song" w:date="2018-05-18T23:01:00Z"/>
          <w:rFonts w:hint="eastAsia"/>
        </w:rPr>
        <w:pPrChange w:id="51" w:author="Yi Song" w:date="2018-05-18T23:01:00Z">
          <w:pPr/>
        </w:pPrChange>
      </w:pPr>
      <w:ins w:id="52" w:author="Yi Song" w:date="2018-05-18T23:01:00Z">
        <w:r>
          <w:rPr>
            <w:rFonts w:hint="eastAsia"/>
          </w:rPr>
          <w:t>更新检修机器状态参数；</w:t>
        </w:r>
      </w:ins>
      <w:ins w:id="53" w:author="Yi Song" w:date="2018-05-18T23:05:00Z">
        <w:r>
          <w:rPr>
            <w:rFonts w:hint="eastAsia"/>
          </w:rPr>
          <w:t xml:space="preserve">        //？？？？？？</w:t>
        </w:r>
      </w:ins>
    </w:p>
    <w:p w14:paraId="66BA4CA2" w14:textId="77777777" w:rsidR="001F1CCD" w:rsidRDefault="001F1CCD" w:rsidP="001F1CCD">
      <w:pPr>
        <w:ind w:firstLine="420"/>
        <w:rPr>
          <w:ins w:id="54" w:author="Yi Song" w:date="2018-05-18T23:03:00Z"/>
          <w:rFonts w:hint="eastAsia"/>
        </w:rPr>
        <w:pPrChange w:id="55" w:author="Yi Song" w:date="2018-05-18T23:03:00Z">
          <w:pPr/>
        </w:pPrChange>
      </w:pPr>
      <w:ins w:id="56" w:author="Yi Song" w:date="2018-05-18T23:02:00Z">
        <w:r>
          <w:rPr>
            <w:rFonts w:hint="eastAsia"/>
          </w:rPr>
          <w:t>更新调度方案；</w:t>
        </w:r>
      </w:ins>
    </w:p>
    <w:p w14:paraId="141AD2F3" w14:textId="77777777" w:rsidR="001F1CCD" w:rsidRDefault="001F1CCD" w:rsidP="001F1CCD">
      <w:pPr>
        <w:ind w:firstLine="420"/>
        <w:rPr>
          <w:ins w:id="57" w:author="Yi Song" w:date="2018-05-18T23:04:00Z"/>
        </w:rPr>
        <w:pPrChange w:id="58" w:author="Yi Song" w:date="2018-05-18T23:03:00Z">
          <w:pPr/>
        </w:pPrChange>
      </w:pPr>
      <w:ins w:id="59" w:author="Yi Song" w:date="2018-05-18T23:03:00Z">
        <w:r>
          <w:rPr>
            <w:rFonts w:hint="eastAsia"/>
          </w:rPr>
          <w:t xml:space="preserve">while </w:t>
        </w:r>
      </w:ins>
      <w:ins w:id="60" w:author="Yi Song" w:date="2018-05-18T23:04:00Z">
        <w:r>
          <w:rPr>
            <w:rFonts w:hint="eastAsia"/>
          </w:rPr>
          <w:t>时间在检修时间内</w:t>
        </w:r>
        <w:r>
          <w:t>{</w:t>
        </w:r>
      </w:ins>
    </w:p>
    <w:p w14:paraId="641B5D90" w14:textId="77777777" w:rsidR="001F1CCD" w:rsidRDefault="001F1CCD" w:rsidP="001F1CCD">
      <w:pPr>
        <w:ind w:firstLine="420"/>
        <w:rPr>
          <w:ins w:id="61" w:author="Yi Song" w:date="2018-05-18T23:04:00Z"/>
          <w:rFonts w:hint="eastAsia"/>
        </w:rPr>
        <w:pPrChange w:id="62" w:author="Yi Song" w:date="2018-05-18T23:03:00Z">
          <w:pPr/>
        </w:pPrChange>
      </w:pPr>
      <w:ins w:id="63" w:author="Yi Song" w:date="2018-05-18T23:04:00Z">
        <w:r>
          <w:t xml:space="preserve">    </w:t>
        </w:r>
        <w:r>
          <w:rPr>
            <w:rFonts w:hint="eastAsia"/>
          </w:rPr>
          <w:t>执行调度算法；</w:t>
        </w:r>
      </w:ins>
    </w:p>
    <w:p w14:paraId="08E13A61" w14:textId="77777777" w:rsidR="001F1CCD" w:rsidRDefault="001F1CCD" w:rsidP="001F1CCD">
      <w:pPr>
        <w:ind w:firstLine="420"/>
        <w:rPr>
          <w:ins w:id="64" w:author="Yi Song" w:date="2018-05-18T23:04:00Z"/>
          <w:rFonts w:hint="eastAsia"/>
        </w:rPr>
        <w:pPrChange w:id="65" w:author="Yi Song" w:date="2018-05-18T23:03:00Z">
          <w:pPr/>
        </w:pPrChange>
      </w:pPr>
      <w:ins w:id="66" w:author="Yi Song" w:date="2018-05-18T23:04:00Z">
        <w:r>
          <w:t>}</w:t>
        </w:r>
      </w:ins>
    </w:p>
    <w:p w14:paraId="43893F47" w14:textId="77777777" w:rsidR="001F1CCD" w:rsidRDefault="001F1CCD" w:rsidP="001F1CCD">
      <w:pPr>
        <w:ind w:firstLine="420"/>
        <w:rPr>
          <w:ins w:id="67" w:author="Yi Song" w:date="2018-05-18T22:58:00Z"/>
          <w:rFonts w:hint="eastAsia"/>
        </w:rPr>
        <w:pPrChange w:id="68" w:author="Yi Song" w:date="2018-05-18T23:03:00Z">
          <w:pPr/>
        </w:pPrChange>
      </w:pPr>
      <w:ins w:id="69" w:author="Yi Song" w:date="2018-05-18T23:04:00Z">
        <w:r>
          <w:rPr>
            <w:rFonts w:hint="eastAsia"/>
          </w:rPr>
          <w:t>还原检修机器状态参数；</w:t>
        </w:r>
      </w:ins>
      <w:ins w:id="70" w:author="Yi Song" w:date="2018-05-18T23:05:00Z">
        <w:r>
          <w:rPr>
            <w:rFonts w:hint="eastAsia"/>
          </w:rPr>
          <w:t xml:space="preserve">       //？？？？？？</w:t>
        </w:r>
      </w:ins>
      <w:bookmarkStart w:id="71" w:name="_GoBack"/>
      <w:bookmarkEnd w:id="71"/>
    </w:p>
    <w:p w14:paraId="034D6ECC" w14:textId="77777777" w:rsidR="001F1CCD" w:rsidRDefault="001F1CCD" w:rsidP="00EA517C">
      <w:pPr>
        <w:rPr>
          <w:ins w:id="72" w:author="Yi Song" w:date="2018-05-18T22:59:00Z"/>
        </w:rPr>
      </w:pPr>
      <w:ins w:id="73" w:author="Yi Song" w:date="2018-05-18T22:58:00Z">
        <w:r>
          <w:t>}</w:t>
        </w:r>
      </w:ins>
    </w:p>
    <w:p w14:paraId="4CA04015" w14:textId="77777777" w:rsidR="001F1CCD" w:rsidRPr="008076CA" w:rsidRDefault="001F1CCD" w:rsidP="00EA517C"/>
    <w:sectPr w:rsidR="001F1CCD" w:rsidRPr="008076CA">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E7C18" w14:textId="77777777" w:rsidR="00ED6D3A" w:rsidRDefault="00ED6D3A" w:rsidP="00DD74F6">
      <w:r>
        <w:separator/>
      </w:r>
    </w:p>
  </w:endnote>
  <w:endnote w:type="continuationSeparator" w:id="0">
    <w:p w14:paraId="2D385DDD" w14:textId="77777777" w:rsidR="00ED6D3A" w:rsidRDefault="00ED6D3A" w:rsidP="00DD7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0000500000000020000"/>
    <w:charset w:val="00"/>
    <w:family w:val="auto"/>
    <w:pitch w:val="variable"/>
    <w:sig w:usb0="00000003" w:usb1="00000000" w:usb2="00000000" w:usb3="00000000" w:csb0="00000001" w:csb1="00000000"/>
  </w:font>
  <w:font w:name="微软雅黑">
    <w:charset w:val="86"/>
    <w:family w:val="auto"/>
    <w:pitch w:val="variable"/>
    <w:sig w:usb0="80000287" w:usb1="28CF3C52" w:usb2="00000016" w:usb3="00000000" w:csb0="0004001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5C894" w14:textId="77777777" w:rsidR="003E5708" w:rsidRDefault="003E5708">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8FB7F" w14:textId="77777777" w:rsidR="003E5708" w:rsidRDefault="003E5708">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8CA40" w14:textId="77777777" w:rsidR="003E5708" w:rsidRDefault="003E5708">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85703" w14:textId="77777777" w:rsidR="00ED6D3A" w:rsidRDefault="00ED6D3A" w:rsidP="00DD74F6">
      <w:r>
        <w:separator/>
      </w:r>
    </w:p>
  </w:footnote>
  <w:footnote w:type="continuationSeparator" w:id="0">
    <w:p w14:paraId="1C768A50" w14:textId="77777777" w:rsidR="00ED6D3A" w:rsidRDefault="00ED6D3A" w:rsidP="00DD74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5D992" w14:textId="77777777" w:rsidR="003E5708" w:rsidRDefault="003E5708">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BED59" w14:textId="77777777" w:rsidR="003E5708" w:rsidRDefault="003E5708" w:rsidP="00DD74F6">
    <w:pPr>
      <w:pStyle w:val="a5"/>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64F54" w14:textId="77777777" w:rsidR="003E5708" w:rsidRDefault="003E5708">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B52A8"/>
    <w:multiLevelType w:val="hybridMultilevel"/>
    <w:tmpl w:val="9E8C0E8A"/>
    <w:lvl w:ilvl="0" w:tplc="81B464A6">
      <w:numFmt w:val="bullet"/>
      <w:lvlText w:val=""/>
      <w:lvlJc w:val="left"/>
      <w:pPr>
        <w:ind w:left="420" w:hanging="4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B9D1040"/>
    <w:multiLevelType w:val="hybridMultilevel"/>
    <w:tmpl w:val="63AC1CC2"/>
    <w:lvl w:ilvl="0" w:tplc="D79E5D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23E2E40"/>
    <w:multiLevelType w:val="hybridMultilevel"/>
    <w:tmpl w:val="B2FAA6FE"/>
    <w:lvl w:ilvl="0" w:tplc="34342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9703CCB"/>
    <w:multiLevelType w:val="hybridMultilevel"/>
    <w:tmpl w:val="011276B6"/>
    <w:lvl w:ilvl="0" w:tplc="66F2BACE">
      <w:numFmt w:val="bullet"/>
      <w:lvlText w:val=""/>
      <w:lvlJc w:val="left"/>
      <w:pPr>
        <w:ind w:left="420" w:hanging="4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C030C97"/>
    <w:multiLevelType w:val="hybridMultilevel"/>
    <w:tmpl w:val="BCEC3B34"/>
    <w:lvl w:ilvl="0" w:tplc="7E1C8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3"/>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 Song">
    <w15:presenceInfo w15:providerId="Windows Live" w15:userId="07b0b9c250f003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revisionView w:formatting="0"/>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903"/>
    <w:rsid w:val="0007098C"/>
    <w:rsid w:val="000D0BEC"/>
    <w:rsid w:val="0012490B"/>
    <w:rsid w:val="001F1CCD"/>
    <w:rsid w:val="001F56A1"/>
    <w:rsid w:val="002202EB"/>
    <w:rsid w:val="0023662A"/>
    <w:rsid w:val="00241B2D"/>
    <w:rsid w:val="002A08BC"/>
    <w:rsid w:val="002C6903"/>
    <w:rsid w:val="003773C6"/>
    <w:rsid w:val="003C0DF3"/>
    <w:rsid w:val="003E5708"/>
    <w:rsid w:val="004C0934"/>
    <w:rsid w:val="004E4703"/>
    <w:rsid w:val="00551C9F"/>
    <w:rsid w:val="005A7A9E"/>
    <w:rsid w:val="0061313E"/>
    <w:rsid w:val="0066235E"/>
    <w:rsid w:val="00665921"/>
    <w:rsid w:val="0069064D"/>
    <w:rsid w:val="00697155"/>
    <w:rsid w:val="006D6D61"/>
    <w:rsid w:val="008076CA"/>
    <w:rsid w:val="00856D19"/>
    <w:rsid w:val="008C458F"/>
    <w:rsid w:val="008F2C1C"/>
    <w:rsid w:val="009E2CF7"/>
    <w:rsid w:val="00A22A7E"/>
    <w:rsid w:val="00AA106C"/>
    <w:rsid w:val="00AF5A09"/>
    <w:rsid w:val="00B54888"/>
    <w:rsid w:val="00BD0652"/>
    <w:rsid w:val="00BE77D6"/>
    <w:rsid w:val="00CD4F51"/>
    <w:rsid w:val="00D2191B"/>
    <w:rsid w:val="00DD5984"/>
    <w:rsid w:val="00DD74F6"/>
    <w:rsid w:val="00E11E40"/>
    <w:rsid w:val="00E65010"/>
    <w:rsid w:val="00EA517C"/>
    <w:rsid w:val="00ED6D3A"/>
    <w:rsid w:val="00F6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8F31"/>
  <w15:chartTrackingRefBased/>
  <w15:docId w15:val="{56E852CC-302D-4ADF-98CB-A93F494B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4F51"/>
    <w:pPr>
      <w:ind w:firstLineChars="200" w:firstLine="420"/>
    </w:pPr>
  </w:style>
  <w:style w:type="paragraph" w:styleId="a4">
    <w:name w:val="Normal (Web)"/>
    <w:basedOn w:val="a"/>
    <w:uiPriority w:val="99"/>
    <w:semiHidden/>
    <w:unhideWhenUsed/>
    <w:rsid w:val="00E65010"/>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DD74F6"/>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DD74F6"/>
    <w:rPr>
      <w:sz w:val="18"/>
      <w:szCs w:val="18"/>
    </w:rPr>
  </w:style>
  <w:style w:type="paragraph" w:styleId="a7">
    <w:name w:val="footer"/>
    <w:basedOn w:val="a"/>
    <w:link w:val="a8"/>
    <w:uiPriority w:val="99"/>
    <w:unhideWhenUsed/>
    <w:rsid w:val="00DD74F6"/>
    <w:pPr>
      <w:tabs>
        <w:tab w:val="center" w:pos="4153"/>
        <w:tab w:val="right" w:pos="8306"/>
      </w:tabs>
      <w:snapToGrid w:val="0"/>
      <w:jc w:val="left"/>
    </w:pPr>
    <w:rPr>
      <w:sz w:val="18"/>
      <w:szCs w:val="18"/>
    </w:rPr>
  </w:style>
  <w:style w:type="character" w:customStyle="1" w:styleId="a8">
    <w:name w:val="页脚字符"/>
    <w:basedOn w:val="a0"/>
    <w:link w:val="a7"/>
    <w:uiPriority w:val="99"/>
    <w:rsid w:val="00DD74F6"/>
    <w:rPr>
      <w:sz w:val="18"/>
      <w:szCs w:val="18"/>
    </w:rPr>
  </w:style>
  <w:style w:type="table" w:styleId="a9">
    <w:name w:val="Table Grid"/>
    <w:basedOn w:val="a1"/>
    <w:uiPriority w:val="39"/>
    <w:rsid w:val="001249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EA517C"/>
    <w:rPr>
      <w:rFonts w:ascii="宋体" w:eastAsia="宋体"/>
      <w:sz w:val="18"/>
      <w:szCs w:val="18"/>
    </w:rPr>
  </w:style>
  <w:style w:type="character" w:customStyle="1" w:styleId="ab">
    <w:name w:val="批注框文本字符"/>
    <w:basedOn w:val="a0"/>
    <w:link w:val="aa"/>
    <w:uiPriority w:val="99"/>
    <w:semiHidden/>
    <w:rsid w:val="00EA517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84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3</Pages>
  <Words>228</Words>
  <Characters>1300</Characters>
  <Application>Microsoft Macintosh Word</Application>
  <DocSecurity>0</DocSecurity>
  <Lines>10</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zhao</dc:creator>
  <cp:keywords/>
  <dc:description/>
  <cp:lastModifiedBy>Yi Song</cp:lastModifiedBy>
  <cp:revision>11</cp:revision>
  <dcterms:created xsi:type="dcterms:W3CDTF">2018-05-15T13:42:00Z</dcterms:created>
  <dcterms:modified xsi:type="dcterms:W3CDTF">2018-05-18T15:05:00Z</dcterms:modified>
</cp:coreProperties>
</file>